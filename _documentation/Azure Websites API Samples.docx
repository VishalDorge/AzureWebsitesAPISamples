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7C" w:rsidRDefault="00306948" w:rsidP="00306948">
      <w:pPr>
        <w:pStyle w:val="Title"/>
      </w:pPr>
      <w:r>
        <w:t>Azure Websites API Samples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13144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0E45" w:rsidRDefault="00220E45">
          <w:pPr>
            <w:pStyle w:val="TOCHeading"/>
          </w:pPr>
          <w:r>
            <w:t>Table of Contents</w:t>
          </w:r>
        </w:p>
        <w:p w:rsidR="00220E45" w:rsidRDefault="00220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529548" w:history="1">
            <w:r w:rsidRPr="00B958B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45" w:rsidRDefault="002C50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49" w:history="1">
            <w:r w:rsidR="00220E45" w:rsidRPr="00B958BA">
              <w:rPr>
                <w:rStyle w:val="Hyperlink"/>
                <w:noProof/>
              </w:rPr>
              <w:t>Getting Started</w:t>
            </w:r>
            <w:r w:rsidR="00220E45">
              <w:rPr>
                <w:noProof/>
                <w:webHidden/>
              </w:rPr>
              <w:tab/>
            </w:r>
            <w:r w:rsidR="00220E45">
              <w:rPr>
                <w:noProof/>
                <w:webHidden/>
              </w:rPr>
              <w:fldChar w:fldCharType="begin"/>
            </w:r>
            <w:r w:rsidR="00220E45">
              <w:rPr>
                <w:noProof/>
                <w:webHidden/>
              </w:rPr>
              <w:instrText xml:space="preserve"> PAGEREF _Toc395529549 \h </w:instrText>
            </w:r>
            <w:r w:rsidR="00220E45">
              <w:rPr>
                <w:noProof/>
                <w:webHidden/>
              </w:rPr>
            </w:r>
            <w:r w:rsidR="00220E45">
              <w:rPr>
                <w:noProof/>
                <w:webHidden/>
              </w:rPr>
              <w:fldChar w:fldCharType="separate"/>
            </w:r>
            <w:r w:rsidR="00220E45">
              <w:rPr>
                <w:noProof/>
                <w:webHidden/>
              </w:rPr>
              <w:t>1</w:t>
            </w:r>
            <w:r w:rsidR="00220E45">
              <w:rPr>
                <w:noProof/>
                <w:webHidden/>
              </w:rPr>
              <w:fldChar w:fldCharType="end"/>
            </w:r>
          </w:hyperlink>
        </w:p>
        <w:p w:rsidR="00220E45" w:rsidRDefault="002C50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0" w:history="1">
            <w:r w:rsidR="00220E45" w:rsidRPr="00B958BA">
              <w:rPr>
                <w:rStyle w:val="Hyperlink"/>
                <w:noProof/>
              </w:rPr>
              <w:t>Pre-requisites:</w:t>
            </w:r>
            <w:r w:rsidR="00220E45">
              <w:rPr>
                <w:noProof/>
                <w:webHidden/>
              </w:rPr>
              <w:tab/>
            </w:r>
            <w:r w:rsidR="00220E45">
              <w:rPr>
                <w:noProof/>
                <w:webHidden/>
              </w:rPr>
              <w:fldChar w:fldCharType="begin"/>
            </w:r>
            <w:r w:rsidR="00220E45">
              <w:rPr>
                <w:noProof/>
                <w:webHidden/>
              </w:rPr>
              <w:instrText xml:space="preserve"> PAGEREF _Toc395529550 \h </w:instrText>
            </w:r>
            <w:r w:rsidR="00220E45">
              <w:rPr>
                <w:noProof/>
                <w:webHidden/>
              </w:rPr>
            </w:r>
            <w:r w:rsidR="00220E45">
              <w:rPr>
                <w:noProof/>
                <w:webHidden/>
              </w:rPr>
              <w:fldChar w:fldCharType="separate"/>
            </w:r>
            <w:r w:rsidR="00220E45">
              <w:rPr>
                <w:noProof/>
                <w:webHidden/>
              </w:rPr>
              <w:t>1</w:t>
            </w:r>
            <w:r w:rsidR="00220E45">
              <w:rPr>
                <w:noProof/>
                <w:webHidden/>
              </w:rPr>
              <w:fldChar w:fldCharType="end"/>
            </w:r>
          </w:hyperlink>
        </w:p>
        <w:p w:rsidR="00220E45" w:rsidRDefault="002C50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1" w:history="1">
            <w:r w:rsidR="00220E45" w:rsidRPr="00B958BA">
              <w:rPr>
                <w:rStyle w:val="Hyperlink"/>
                <w:noProof/>
              </w:rPr>
              <w:t>Azure Active Directory Configuration</w:t>
            </w:r>
            <w:r w:rsidR="00220E45">
              <w:rPr>
                <w:noProof/>
                <w:webHidden/>
              </w:rPr>
              <w:tab/>
            </w:r>
            <w:r w:rsidR="00220E45">
              <w:rPr>
                <w:noProof/>
                <w:webHidden/>
              </w:rPr>
              <w:fldChar w:fldCharType="begin"/>
            </w:r>
            <w:r w:rsidR="00220E45">
              <w:rPr>
                <w:noProof/>
                <w:webHidden/>
              </w:rPr>
              <w:instrText xml:space="preserve"> PAGEREF _Toc395529551 \h </w:instrText>
            </w:r>
            <w:r w:rsidR="00220E45">
              <w:rPr>
                <w:noProof/>
                <w:webHidden/>
              </w:rPr>
            </w:r>
            <w:r w:rsidR="00220E45">
              <w:rPr>
                <w:noProof/>
                <w:webHidden/>
              </w:rPr>
              <w:fldChar w:fldCharType="separate"/>
            </w:r>
            <w:r w:rsidR="00220E45">
              <w:rPr>
                <w:noProof/>
                <w:webHidden/>
              </w:rPr>
              <w:t>1</w:t>
            </w:r>
            <w:r w:rsidR="00220E45">
              <w:rPr>
                <w:noProof/>
                <w:webHidden/>
              </w:rPr>
              <w:fldChar w:fldCharType="end"/>
            </w:r>
          </w:hyperlink>
        </w:p>
        <w:p w:rsidR="00220E45" w:rsidRDefault="002C5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2" w:history="1">
            <w:r w:rsidR="00220E45" w:rsidRPr="00B958BA">
              <w:rPr>
                <w:rStyle w:val="Hyperlink"/>
                <w:b/>
                <w:noProof/>
              </w:rPr>
              <w:t>Step 1</w:t>
            </w:r>
            <w:r w:rsidR="00220E45" w:rsidRPr="00B958BA">
              <w:rPr>
                <w:rStyle w:val="Hyperlink"/>
                <w:noProof/>
              </w:rPr>
              <w:t>: Create a new Application under Azure Active Directory</w:t>
            </w:r>
            <w:r w:rsidR="00220E45">
              <w:rPr>
                <w:noProof/>
                <w:webHidden/>
              </w:rPr>
              <w:tab/>
            </w:r>
            <w:r w:rsidR="00220E45">
              <w:rPr>
                <w:noProof/>
                <w:webHidden/>
              </w:rPr>
              <w:fldChar w:fldCharType="begin"/>
            </w:r>
            <w:r w:rsidR="00220E45">
              <w:rPr>
                <w:noProof/>
                <w:webHidden/>
              </w:rPr>
              <w:instrText xml:space="preserve"> PAGEREF _Toc395529552 \h </w:instrText>
            </w:r>
            <w:r w:rsidR="00220E45">
              <w:rPr>
                <w:noProof/>
                <w:webHidden/>
              </w:rPr>
            </w:r>
            <w:r w:rsidR="00220E45">
              <w:rPr>
                <w:noProof/>
                <w:webHidden/>
              </w:rPr>
              <w:fldChar w:fldCharType="separate"/>
            </w:r>
            <w:r w:rsidR="00220E45">
              <w:rPr>
                <w:noProof/>
                <w:webHidden/>
              </w:rPr>
              <w:t>1</w:t>
            </w:r>
            <w:r w:rsidR="00220E45">
              <w:rPr>
                <w:noProof/>
                <w:webHidden/>
              </w:rPr>
              <w:fldChar w:fldCharType="end"/>
            </w:r>
          </w:hyperlink>
        </w:p>
        <w:p w:rsidR="00220E45" w:rsidRDefault="002C5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3" w:history="1">
            <w:r w:rsidR="00220E45" w:rsidRPr="00B958BA">
              <w:rPr>
                <w:rStyle w:val="Hyperlink"/>
                <w:b/>
                <w:noProof/>
              </w:rPr>
              <w:t>Step 2</w:t>
            </w:r>
            <w:r w:rsidR="00220E45" w:rsidRPr="00B958BA">
              <w:rPr>
                <w:rStyle w:val="Hyperlink"/>
                <w:noProof/>
              </w:rPr>
              <w:t>: Configure your newly created Active Directory Application to access the Azure Resource Manager APIs</w:t>
            </w:r>
            <w:r w:rsidR="00220E45">
              <w:rPr>
                <w:noProof/>
                <w:webHidden/>
              </w:rPr>
              <w:tab/>
            </w:r>
            <w:r w:rsidR="00220E45">
              <w:rPr>
                <w:noProof/>
                <w:webHidden/>
              </w:rPr>
              <w:fldChar w:fldCharType="begin"/>
            </w:r>
            <w:r w:rsidR="00220E45">
              <w:rPr>
                <w:noProof/>
                <w:webHidden/>
              </w:rPr>
              <w:instrText xml:space="preserve"> PAGEREF _Toc395529553 \h </w:instrText>
            </w:r>
            <w:r w:rsidR="00220E45">
              <w:rPr>
                <w:noProof/>
                <w:webHidden/>
              </w:rPr>
            </w:r>
            <w:r w:rsidR="00220E45">
              <w:rPr>
                <w:noProof/>
                <w:webHidden/>
              </w:rPr>
              <w:fldChar w:fldCharType="separate"/>
            </w:r>
            <w:r w:rsidR="00220E45">
              <w:rPr>
                <w:noProof/>
                <w:webHidden/>
              </w:rPr>
              <w:t>1</w:t>
            </w:r>
            <w:r w:rsidR="00220E45">
              <w:rPr>
                <w:noProof/>
                <w:webHidden/>
              </w:rPr>
              <w:fldChar w:fldCharType="end"/>
            </w:r>
          </w:hyperlink>
        </w:p>
        <w:p w:rsidR="00220E45" w:rsidRDefault="002C5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4" w:history="1">
            <w:r w:rsidR="00220E45" w:rsidRPr="00B958BA">
              <w:rPr>
                <w:rStyle w:val="Hyperlink"/>
                <w:b/>
                <w:noProof/>
              </w:rPr>
              <w:t xml:space="preserve">Step 3: </w:t>
            </w:r>
            <w:r w:rsidR="00220E45" w:rsidRPr="00B958BA">
              <w:rPr>
                <w:rStyle w:val="Hyperlink"/>
                <w:noProof/>
              </w:rPr>
              <w:t>Collect the configuration information</w:t>
            </w:r>
            <w:r w:rsidR="00220E45">
              <w:rPr>
                <w:noProof/>
                <w:webHidden/>
              </w:rPr>
              <w:tab/>
            </w:r>
            <w:r w:rsidR="00220E45">
              <w:rPr>
                <w:noProof/>
                <w:webHidden/>
              </w:rPr>
              <w:fldChar w:fldCharType="begin"/>
            </w:r>
            <w:r w:rsidR="00220E45">
              <w:rPr>
                <w:noProof/>
                <w:webHidden/>
              </w:rPr>
              <w:instrText xml:space="preserve"> PAGEREF _Toc395529554 \h </w:instrText>
            </w:r>
            <w:r w:rsidR="00220E45">
              <w:rPr>
                <w:noProof/>
                <w:webHidden/>
              </w:rPr>
            </w:r>
            <w:r w:rsidR="00220E45">
              <w:rPr>
                <w:noProof/>
                <w:webHidden/>
              </w:rPr>
              <w:fldChar w:fldCharType="separate"/>
            </w:r>
            <w:r w:rsidR="00220E45">
              <w:rPr>
                <w:noProof/>
                <w:webHidden/>
              </w:rPr>
              <w:t>1</w:t>
            </w:r>
            <w:r w:rsidR="00220E45">
              <w:rPr>
                <w:noProof/>
                <w:webHidden/>
              </w:rPr>
              <w:fldChar w:fldCharType="end"/>
            </w:r>
          </w:hyperlink>
        </w:p>
        <w:p w:rsidR="00220E45" w:rsidRDefault="002C50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5" w:history="1">
            <w:r w:rsidR="00220E45" w:rsidRPr="00B958BA">
              <w:rPr>
                <w:rStyle w:val="Hyperlink"/>
                <w:b/>
                <w:noProof/>
              </w:rPr>
              <w:t>Step 4</w:t>
            </w:r>
            <w:r w:rsidR="00220E45" w:rsidRPr="00B958BA">
              <w:rPr>
                <w:rStyle w:val="Hyperlink"/>
                <w:noProof/>
              </w:rPr>
              <w:t xml:space="preserve"> UppdateAppConfig</w:t>
            </w:r>
            <w:r w:rsidR="00220E45">
              <w:rPr>
                <w:noProof/>
                <w:webHidden/>
              </w:rPr>
              <w:tab/>
            </w:r>
            <w:r w:rsidR="00220E45">
              <w:rPr>
                <w:noProof/>
                <w:webHidden/>
              </w:rPr>
              <w:fldChar w:fldCharType="begin"/>
            </w:r>
            <w:r w:rsidR="00220E45">
              <w:rPr>
                <w:noProof/>
                <w:webHidden/>
              </w:rPr>
              <w:instrText xml:space="preserve"> PAGEREF _Toc395529555 \h </w:instrText>
            </w:r>
            <w:r w:rsidR="00220E45">
              <w:rPr>
                <w:noProof/>
                <w:webHidden/>
              </w:rPr>
            </w:r>
            <w:r w:rsidR="00220E45">
              <w:rPr>
                <w:noProof/>
                <w:webHidden/>
              </w:rPr>
              <w:fldChar w:fldCharType="separate"/>
            </w:r>
            <w:r w:rsidR="00220E45">
              <w:rPr>
                <w:noProof/>
                <w:webHidden/>
              </w:rPr>
              <w:t>1</w:t>
            </w:r>
            <w:r w:rsidR="00220E45">
              <w:rPr>
                <w:noProof/>
                <w:webHidden/>
              </w:rPr>
              <w:fldChar w:fldCharType="end"/>
            </w:r>
          </w:hyperlink>
        </w:p>
        <w:p w:rsidR="00220E45" w:rsidRDefault="002C50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6" w:history="1">
            <w:r w:rsidR="00220E45" w:rsidRPr="00B958BA">
              <w:rPr>
                <w:rStyle w:val="Hyperlink"/>
                <w:noProof/>
              </w:rPr>
              <w:t>Web Hosting Plan Samples</w:t>
            </w:r>
            <w:r w:rsidR="00220E45">
              <w:rPr>
                <w:noProof/>
                <w:webHidden/>
              </w:rPr>
              <w:tab/>
            </w:r>
            <w:r w:rsidR="00220E45">
              <w:rPr>
                <w:noProof/>
                <w:webHidden/>
              </w:rPr>
              <w:fldChar w:fldCharType="begin"/>
            </w:r>
            <w:r w:rsidR="00220E45">
              <w:rPr>
                <w:noProof/>
                <w:webHidden/>
              </w:rPr>
              <w:instrText xml:space="preserve"> PAGEREF _Toc395529556 \h </w:instrText>
            </w:r>
            <w:r w:rsidR="00220E45">
              <w:rPr>
                <w:noProof/>
                <w:webHidden/>
              </w:rPr>
            </w:r>
            <w:r w:rsidR="00220E45">
              <w:rPr>
                <w:noProof/>
                <w:webHidden/>
              </w:rPr>
              <w:fldChar w:fldCharType="separate"/>
            </w:r>
            <w:r w:rsidR="00220E45">
              <w:rPr>
                <w:noProof/>
                <w:webHidden/>
              </w:rPr>
              <w:t>1</w:t>
            </w:r>
            <w:r w:rsidR="00220E45">
              <w:rPr>
                <w:noProof/>
                <w:webHidden/>
              </w:rPr>
              <w:fldChar w:fldCharType="end"/>
            </w:r>
          </w:hyperlink>
        </w:p>
        <w:p w:rsidR="00220E45" w:rsidRDefault="002C50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9557" w:history="1">
            <w:r w:rsidR="00220E45" w:rsidRPr="00B958BA">
              <w:rPr>
                <w:rStyle w:val="Hyperlink"/>
                <w:noProof/>
              </w:rPr>
              <w:t>Websites Samples</w:t>
            </w:r>
            <w:r w:rsidR="00220E45">
              <w:rPr>
                <w:noProof/>
                <w:webHidden/>
              </w:rPr>
              <w:tab/>
            </w:r>
            <w:r w:rsidR="00220E45">
              <w:rPr>
                <w:noProof/>
                <w:webHidden/>
              </w:rPr>
              <w:fldChar w:fldCharType="begin"/>
            </w:r>
            <w:r w:rsidR="00220E45">
              <w:rPr>
                <w:noProof/>
                <w:webHidden/>
              </w:rPr>
              <w:instrText xml:space="preserve"> PAGEREF _Toc395529557 \h </w:instrText>
            </w:r>
            <w:r w:rsidR="00220E45">
              <w:rPr>
                <w:noProof/>
                <w:webHidden/>
              </w:rPr>
            </w:r>
            <w:r w:rsidR="00220E45">
              <w:rPr>
                <w:noProof/>
                <w:webHidden/>
              </w:rPr>
              <w:fldChar w:fldCharType="separate"/>
            </w:r>
            <w:r w:rsidR="00220E45">
              <w:rPr>
                <w:noProof/>
                <w:webHidden/>
              </w:rPr>
              <w:t>1</w:t>
            </w:r>
            <w:r w:rsidR="00220E45">
              <w:rPr>
                <w:noProof/>
                <w:webHidden/>
              </w:rPr>
              <w:fldChar w:fldCharType="end"/>
            </w:r>
          </w:hyperlink>
        </w:p>
        <w:p w:rsidR="00220E45" w:rsidRDefault="00220E45">
          <w:r>
            <w:rPr>
              <w:b/>
              <w:bCs/>
              <w:noProof/>
            </w:rPr>
            <w:fldChar w:fldCharType="end"/>
          </w:r>
        </w:p>
      </w:sdtContent>
    </w:sdt>
    <w:p w:rsidR="00306948" w:rsidRDefault="00306948" w:rsidP="00306948">
      <w:pPr>
        <w:pStyle w:val="Heading1"/>
      </w:pPr>
      <w:bookmarkStart w:id="0" w:name="_Toc395529548"/>
      <w:r>
        <w:t>Introduction</w:t>
      </w:r>
      <w:bookmarkEnd w:id="0"/>
    </w:p>
    <w:p w:rsidR="00220E45" w:rsidRDefault="00220E45" w:rsidP="00220E45">
      <w:r>
        <w:t>This document provides an overview of the Azure Websites Management Client Samples for .NET.</w:t>
      </w:r>
    </w:p>
    <w:p w:rsidR="00220E45" w:rsidRDefault="00220E45" w:rsidP="00220E45">
      <w:r>
        <w:t xml:space="preserve">This samples are currently hosted here: </w:t>
      </w:r>
      <w:hyperlink r:id="rId6" w:history="1">
        <w:r w:rsidRPr="002D1E15">
          <w:rPr>
            <w:rStyle w:val="Hyperlink"/>
          </w:rPr>
          <w:t>https://github.com/btardif/AzureWebsitesAPISamples</w:t>
        </w:r>
      </w:hyperlink>
    </w:p>
    <w:p w:rsidR="00220E45" w:rsidRDefault="00220E45" w:rsidP="00220E45">
      <w:r>
        <w:t>The samples use the</w:t>
      </w:r>
      <w:r w:rsidR="00F76F4B">
        <w:t xml:space="preserve"> </w:t>
      </w:r>
      <w:hyperlink r:id="rId7" w:history="1">
        <w:r w:rsidR="00F76F4B" w:rsidRPr="00F76F4B">
          <w:rPr>
            <w:rStyle w:val="Hyperlink"/>
          </w:rPr>
          <w:t>Active Directory Authentication Library</w:t>
        </w:r>
      </w:hyperlink>
      <w:r w:rsidR="00F76F4B">
        <w:t xml:space="preserve"> to perform authentication/authorization operations against Azure.</w:t>
      </w:r>
    </w:p>
    <w:p w:rsidR="00220E45" w:rsidRDefault="00F76F4B" w:rsidP="00220E45">
      <w:r>
        <w:t xml:space="preserve">The samples uses the </w:t>
      </w:r>
      <w:hyperlink r:id="rId8" w:history="1">
        <w:r w:rsidR="00220E45" w:rsidRPr="00F76F4B">
          <w:rPr>
            <w:rStyle w:val="Hyperlink"/>
          </w:rPr>
          <w:t>Microsoft Azure Web Sites Resource Management Library</w:t>
        </w:r>
      </w:hyperlink>
      <w:r>
        <w:t xml:space="preserve"> to perform management operations against Azure Websites.</w:t>
      </w:r>
    </w:p>
    <w:p w:rsidR="00F76F4B" w:rsidRDefault="00F76F4B" w:rsidP="00220E45"/>
    <w:p w:rsidR="00306948" w:rsidRDefault="00306948" w:rsidP="00306948">
      <w:pPr>
        <w:pStyle w:val="Heading1"/>
      </w:pPr>
      <w:bookmarkStart w:id="1" w:name="_Toc395529549"/>
      <w:r>
        <w:t>Getting Started</w:t>
      </w:r>
      <w:bookmarkEnd w:id="1"/>
    </w:p>
    <w:p w:rsidR="00306948" w:rsidRDefault="00306948" w:rsidP="00220E45">
      <w:pPr>
        <w:pStyle w:val="Heading2"/>
      </w:pPr>
      <w:bookmarkStart w:id="2" w:name="_Toc395529550"/>
      <w:r>
        <w:t>Pre-requisites</w:t>
      </w:r>
      <w:r w:rsidR="00220E45">
        <w:t>:</w:t>
      </w:r>
      <w:bookmarkEnd w:id="2"/>
    </w:p>
    <w:p w:rsidR="00220E45" w:rsidRPr="00220E45" w:rsidRDefault="00220E45" w:rsidP="00220E45">
      <w:r>
        <w:t>To use this samples you will need:</w:t>
      </w:r>
    </w:p>
    <w:p w:rsidR="00220E45" w:rsidRDefault="00220E45" w:rsidP="00220E45">
      <w:pPr>
        <w:pStyle w:val="ListParagraph"/>
        <w:numPr>
          <w:ilvl w:val="0"/>
          <w:numId w:val="10"/>
        </w:numPr>
      </w:pPr>
      <w:r>
        <w:t>Having an Azure Subscriptions</w:t>
      </w:r>
    </w:p>
    <w:p w:rsidR="00220E45" w:rsidRDefault="00220E45" w:rsidP="00220E45">
      <w:pPr>
        <w:pStyle w:val="ListParagraph"/>
        <w:numPr>
          <w:ilvl w:val="0"/>
          <w:numId w:val="10"/>
        </w:numPr>
      </w:pPr>
      <w:r>
        <w:t>Follow the instructions in Azure Active Directory Configuration</w:t>
      </w:r>
    </w:p>
    <w:p w:rsidR="00220E45" w:rsidRDefault="00220E45" w:rsidP="00220E45">
      <w:pPr>
        <w:pStyle w:val="ListParagraph"/>
        <w:numPr>
          <w:ilvl w:val="0"/>
          <w:numId w:val="10"/>
        </w:numPr>
      </w:pPr>
      <w:r>
        <w:t>Use Visual Studio to run and step through the samples.</w:t>
      </w:r>
    </w:p>
    <w:p w:rsidR="00220E45" w:rsidRDefault="00220E45" w:rsidP="00306948"/>
    <w:p w:rsidR="00306948" w:rsidRDefault="00306948" w:rsidP="00274E42">
      <w:pPr>
        <w:pStyle w:val="Heading2"/>
      </w:pPr>
      <w:bookmarkStart w:id="3" w:name="_Toc395529551"/>
      <w:r>
        <w:t>Azure Active Directory Configuration</w:t>
      </w:r>
      <w:bookmarkEnd w:id="3"/>
    </w:p>
    <w:p w:rsidR="00306948" w:rsidRDefault="00306948" w:rsidP="00306948">
      <w:r>
        <w:t>This API samples use Azure Active Directory to authorize/authenticate access to the API.</w:t>
      </w:r>
    </w:p>
    <w:p w:rsidR="00306948" w:rsidRDefault="00306948" w:rsidP="00306948">
      <w:r>
        <w:lastRenderedPageBreak/>
        <w:t>Follow the instructions below to configure your subscription to enable access to</w:t>
      </w:r>
      <w:r w:rsidR="00274E42">
        <w:t xml:space="preserve"> the Azure Resource Manager API.</w:t>
      </w:r>
    </w:p>
    <w:p w:rsidR="00274E42" w:rsidRDefault="00274E42" w:rsidP="00306948">
      <w:r>
        <w:t>As part of this configuration step, we will gather the following information to use when configuring the samples:</w:t>
      </w:r>
    </w:p>
    <w:p w:rsidR="008B19C7" w:rsidRDefault="008B19C7" w:rsidP="008B19C7">
      <w:pPr>
        <w:pStyle w:val="ListParagraph"/>
        <w:numPr>
          <w:ilvl w:val="0"/>
          <w:numId w:val="1"/>
        </w:numPr>
      </w:pPr>
      <w:r>
        <w:t>Azure Subscription ID</w:t>
      </w:r>
    </w:p>
    <w:p w:rsidR="008B19C7" w:rsidRDefault="008B19C7" w:rsidP="008B19C7">
      <w:pPr>
        <w:pStyle w:val="ListParagraph"/>
        <w:numPr>
          <w:ilvl w:val="0"/>
          <w:numId w:val="1"/>
        </w:numPr>
      </w:pPr>
      <w:r>
        <w:t>Azure Active Directory Tenant ID</w:t>
      </w:r>
    </w:p>
    <w:p w:rsidR="00274E42" w:rsidRDefault="00274E42" w:rsidP="00274E42">
      <w:pPr>
        <w:pStyle w:val="ListParagraph"/>
        <w:numPr>
          <w:ilvl w:val="0"/>
          <w:numId w:val="1"/>
        </w:numPr>
      </w:pPr>
      <w:r>
        <w:t>Azure Active Directory Application Name</w:t>
      </w:r>
    </w:p>
    <w:p w:rsidR="00274E42" w:rsidRDefault="00274E42" w:rsidP="00274E42">
      <w:pPr>
        <w:pStyle w:val="ListParagraph"/>
        <w:numPr>
          <w:ilvl w:val="0"/>
          <w:numId w:val="1"/>
        </w:numPr>
      </w:pPr>
      <w:r>
        <w:t>Azure Active Directory Application Redirect</w:t>
      </w:r>
    </w:p>
    <w:p w:rsidR="00274E42" w:rsidRDefault="00274E42" w:rsidP="00274E42">
      <w:pPr>
        <w:pStyle w:val="ListParagraph"/>
        <w:numPr>
          <w:ilvl w:val="0"/>
          <w:numId w:val="1"/>
        </w:numPr>
      </w:pPr>
      <w:r>
        <w:t>Azure Active Directory Client ID</w:t>
      </w:r>
    </w:p>
    <w:p w:rsidR="00274E42" w:rsidRDefault="00274E42" w:rsidP="00274E42">
      <w:pPr>
        <w:pStyle w:val="Heading3"/>
      </w:pPr>
    </w:p>
    <w:p w:rsidR="00306948" w:rsidRDefault="004A20D8" w:rsidP="00274E42">
      <w:pPr>
        <w:pStyle w:val="Heading3"/>
      </w:pPr>
      <w:bookmarkStart w:id="4" w:name="_Toc395529552"/>
      <w:r w:rsidRPr="00274E42">
        <w:rPr>
          <w:b/>
        </w:rPr>
        <w:t>Step 1</w:t>
      </w:r>
      <w:r>
        <w:t>: Create a new Application under Azure Active Directory</w:t>
      </w:r>
      <w:bookmarkEnd w:id="4"/>
    </w:p>
    <w:p w:rsidR="00274E42" w:rsidRDefault="00274E42" w:rsidP="00274E42">
      <w:pPr>
        <w:pStyle w:val="ListParagraph"/>
        <w:numPr>
          <w:ilvl w:val="0"/>
          <w:numId w:val="2"/>
        </w:numPr>
      </w:pPr>
      <w:r>
        <w:t xml:space="preserve">Navigate to the </w:t>
      </w:r>
      <w:r w:rsidRPr="00274E42">
        <w:rPr>
          <w:b/>
        </w:rPr>
        <w:t>Azure Management portal</w:t>
      </w:r>
      <w:r>
        <w:t xml:space="preserve"> (</w:t>
      </w:r>
      <w:r w:rsidR="002C501C">
        <w:fldChar w:fldCharType="begin"/>
      </w:r>
      <w:r w:rsidR="002C501C">
        <w:instrText xml:space="preserve"> HYPERLINK "http://www.manage.azure.com" </w:instrText>
      </w:r>
      <w:r w:rsidR="002C501C">
        <w:fldChar w:fldCharType="separate"/>
      </w:r>
      <w:del w:id="5" w:author="Zain Rizvi" w:date="2014-08-14T11:20:00Z">
        <w:r w:rsidRPr="00D25507" w:rsidDel="004F20A2">
          <w:rPr>
            <w:rStyle w:val="Hyperlink"/>
          </w:rPr>
          <w:delText>www.</w:delText>
        </w:r>
      </w:del>
      <w:r w:rsidRPr="00D25507">
        <w:rPr>
          <w:rStyle w:val="Hyperlink"/>
        </w:rPr>
        <w:t>manage.azure</w:t>
      </w:r>
      <w:ins w:id="6" w:author="Zain Rizvi" w:date="2014-08-14T11:20:00Z">
        <w:r w:rsidR="004F20A2">
          <w:rPr>
            <w:rStyle w:val="Hyperlink"/>
          </w:rPr>
          <w:t>websites</w:t>
        </w:r>
      </w:ins>
      <w:r w:rsidRPr="00D25507">
        <w:rPr>
          <w:rStyle w:val="Hyperlink"/>
        </w:rPr>
        <w:t>.com</w:t>
      </w:r>
      <w:r w:rsidR="002C501C">
        <w:rPr>
          <w:rStyle w:val="Hyperlink"/>
        </w:rPr>
        <w:fldChar w:fldCharType="end"/>
      </w:r>
      <w:r>
        <w:t xml:space="preserve">) and select </w:t>
      </w:r>
      <w:del w:id="7" w:author="Zain Rizvi" w:date="2014-08-14T11:20:00Z">
        <w:r w:rsidRPr="00274E42" w:rsidDel="004F20A2">
          <w:rPr>
            <w:b/>
          </w:rPr>
          <w:delText xml:space="preserve">Azure </w:delText>
        </w:r>
      </w:del>
      <w:r w:rsidRPr="00274E42">
        <w:rPr>
          <w:b/>
        </w:rPr>
        <w:t>Active Directory</w:t>
      </w:r>
    </w:p>
    <w:p w:rsidR="00274E42" w:rsidRDefault="00274E42" w:rsidP="00274E42">
      <w:pPr>
        <w:pStyle w:val="ListParagraph"/>
        <w:numPr>
          <w:ilvl w:val="0"/>
          <w:numId w:val="2"/>
        </w:numPr>
      </w:pPr>
      <w:r>
        <w:t xml:space="preserve">Select the Azure </w:t>
      </w:r>
      <w:r w:rsidRPr="00274E42">
        <w:rPr>
          <w:b/>
        </w:rPr>
        <w:t>Active Directory Tenant</w:t>
      </w:r>
      <w:r>
        <w:t xml:space="preserve"> to use for this example I’m using the </w:t>
      </w:r>
      <w:r w:rsidRPr="00274E42">
        <w:rPr>
          <w:b/>
        </w:rPr>
        <w:t>Default Directory</w:t>
      </w:r>
    </w:p>
    <w:p w:rsidR="00274E42" w:rsidRDefault="00274E42" w:rsidP="00274E42">
      <w:pPr>
        <w:pStyle w:val="ListParagraph"/>
        <w:numPr>
          <w:ilvl w:val="0"/>
          <w:numId w:val="2"/>
        </w:numPr>
      </w:pPr>
      <w:r>
        <w:t xml:space="preserve">Click on the </w:t>
      </w:r>
      <w:r>
        <w:rPr>
          <w:b/>
        </w:rPr>
        <w:t>APPLICATIONS</w:t>
      </w:r>
      <w:r>
        <w:t xml:space="preserve"> tab </w:t>
      </w:r>
    </w:p>
    <w:p w:rsidR="00274E42" w:rsidRPr="00274E42" w:rsidRDefault="00274E42" w:rsidP="00274E42">
      <w:pPr>
        <w:pStyle w:val="ListParagraph"/>
        <w:numPr>
          <w:ilvl w:val="0"/>
          <w:numId w:val="2"/>
        </w:numPr>
      </w:pPr>
      <w:r>
        <w:t xml:space="preserve">Click on the </w:t>
      </w:r>
      <w:r w:rsidRPr="00274E42">
        <w:rPr>
          <w:b/>
        </w:rPr>
        <w:t>ADD</w:t>
      </w:r>
      <w:r>
        <w:rPr>
          <w:b/>
        </w:rPr>
        <w:t xml:space="preserve"> </w:t>
      </w:r>
      <w:r w:rsidRPr="00274E42">
        <w:t>button t</w:t>
      </w:r>
      <w:bookmarkStart w:id="8" w:name="_GoBack"/>
      <w:bookmarkEnd w:id="8"/>
      <w:r w:rsidRPr="00274E42">
        <w:t>o create a new application</w:t>
      </w:r>
    </w:p>
    <w:p w:rsidR="00274E42" w:rsidRDefault="00274E42" w:rsidP="008B19C7">
      <w:r>
        <w:rPr>
          <w:noProof/>
        </w:rPr>
        <w:lastRenderedPageBreak/>
        <w:drawing>
          <wp:inline distT="0" distB="0" distL="0" distR="0" wp14:anchorId="24FB483D" wp14:editId="570F1451">
            <wp:extent cx="9744075" cy="730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42" w:rsidRDefault="00274E42" w:rsidP="00274E42">
      <w:r>
        <w:t>This will pop up the new Azure Active Directory Application creation wizard</w:t>
      </w:r>
    </w:p>
    <w:p w:rsidR="00274E42" w:rsidRPr="00274E42" w:rsidRDefault="00274E42" w:rsidP="00274E42">
      <w:pPr>
        <w:rPr>
          <w:b/>
        </w:rPr>
      </w:pPr>
      <w:r w:rsidRPr="00274E42">
        <w:rPr>
          <w:b/>
        </w:rPr>
        <w:t>Click on Add an application my organization is developing</w:t>
      </w:r>
    </w:p>
    <w:p w:rsidR="00274E42" w:rsidRPr="00274E42" w:rsidRDefault="004360D5" w:rsidP="00A75898">
      <w:r>
        <w:rPr>
          <w:noProof/>
        </w:rPr>
        <w:lastRenderedPageBreak/>
        <w:drawing>
          <wp:inline distT="0" distB="0" distL="0" distR="0" wp14:anchorId="788B3E31" wp14:editId="10DDC4AE">
            <wp:extent cx="9744075" cy="730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D5" w:rsidRDefault="004360D5" w:rsidP="00274E42">
      <w:r>
        <w:t>In the next step of the wizard you will need to:</w:t>
      </w:r>
    </w:p>
    <w:p w:rsidR="00274E42" w:rsidRDefault="004360D5" w:rsidP="004360D5">
      <w:pPr>
        <w:pStyle w:val="ListParagraph"/>
        <w:numPr>
          <w:ilvl w:val="0"/>
          <w:numId w:val="3"/>
        </w:numPr>
      </w:pPr>
      <w:r>
        <w:t xml:space="preserve">Provide a </w:t>
      </w:r>
      <w:r w:rsidRPr="004360D5">
        <w:rPr>
          <w:b/>
        </w:rPr>
        <w:t>Name</w:t>
      </w:r>
      <w:r>
        <w:t xml:space="preserve"> for your application</w:t>
      </w:r>
    </w:p>
    <w:p w:rsidR="004360D5" w:rsidRDefault="004360D5" w:rsidP="004360D5">
      <w:pPr>
        <w:pStyle w:val="ListParagraph"/>
        <w:numPr>
          <w:ilvl w:val="0"/>
          <w:numId w:val="3"/>
        </w:numPr>
      </w:pPr>
      <w:r>
        <w:t xml:space="preserve">Select </w:t>
      </w:r>
      <w:r w:rsidRPr="004360D5">
        <w:rPr>
          <w:b/>
        </w:rPr>
        <w:t>Native Client Application</w:t>
      </w:r>
      <w:r>
        <w:t xml:space="preserve"> option</w:t>
      </w:r>
    </w:p>
    <w:p w:rsidR="004360D5" w:rsidRDefault="004360D5" w:rsidP="004360D5">
      <w:pPr>
        <w:pStyle w:val="ListParagraph"/>
        <w:numPr>
          <w:ilvl w:val="0"/>
          <w:numId w:val="3"/>
        </w:numPr>
      </w:pPr>
      <w:r w:rsidRPr="00A75898">
        <w:rPr>
          <w:b/>
        </w:rPr>
        <w:lastRenderedPageBreak/>
        <w:t>Click</w:t>
      </w:r>
      <w:r>
        <w:t xml:space="preserve"> to go through to the next screen of the wizard</w:t>
      </w:r>
    </w:p>
    <w:p w:rsidR="004360D5" w:rsidRDefault="004360D5" w:rsidP="00A75898">
      <w:pPr>
        <w:rPr>
          <w:b/>
        </w:rPr>
      </w:pPr>
      <w:r>
        <w:rPr>
          <w:noProof/>
        </w:rPr>
        <w:drawing>
          <wp:inline distT="0" distB="0" distL="0" distR="0" wp14:anchorId="26CF09D3" wp14:editId="6FB8A97C">
            <wp:extent cx="9744075" cy="7305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D5" w:rsidRDefault="004360D5" w:rsidP="004360D5">
      <w:r>
        <w:t>In the final step of the wizard you will need to:</w:t>
      </w:r>
    </w:p>
    <w:p w:rsidR="004360D5" w:rsidRDefault="004360D5" w:rsidP="004360D5">
      <w:pPr>
        <w:pStyle w:val="ListParagraph"/>
        <w:numPr>
          <w:ilvl w:val="0"/>
          <w:numId w:val="4"/>
        </w:numPr>
      </w:pPr>
      <w:r>
        <w:t xml:space="preserve">Provide a </w:t>
      </w:r>
      <w:r w:rsidRPr="004360D5">
        <w:rPr>
          <w:b/>
        </w:rPr>
        <w:t>REDIRECT URI</w:t>
      </w:r>
    </w:p>
    <w:p w:rsidR="004360D5" w:rsidRDefault="004360D5" w:rsidP="004360D5">
      <w:pPr>
        <w:pStyle w:val="ListParagraph"/>
        <w:numPr>
          <w:ilvl w:val="1"/>
          <w:numId w:val="4"/>
        </w:numPr>
      </w:pPr>
      <w:r>
        <w:lastRenderedPageBreak/>
        <w:t>Note that since this is a console application this value can be anything as long as it’s a valid URI</w:t>
      </w:r>
    </w:p>
    <w:p w:rsidR="004360D5" w:rsidRPr="004360D5" w:rsidRDefault="004360D5" w:rsidP="00274E42">
      <w:pPr>
        <w:pStyle w:val="ListParagraph"/>
        <w:numPr>
          <w:ilvl w:val="0"/>
          <w:numId w:val="4"/>
        </w:numPr>
      </w:pPr>
      <w:r w:rsidRPr="00A75898">
        <w:rPr>
          <w:b/>
        </w:rPr>
        <w:t>Click</w:t>
      </w:r>
      <w:r>
        <w:t xml:space="preserve"> on the </w:t>
      </w:r>
      <w:r w:rsidRPr="004360D5">
        <w:rPr>
          <w:b/>
        </w:rPr>
        <w:t>Check Mark</w:t>
      </w:r>
      <w:r>
        <w:t xml:space="preserve"> to complete the wizard</w:t>
      </w:r>
    </w:p>
    <w:p w:rsidR="004360D5" w:rsidRDefault="004360D5" w:rsidP="00A75898">
      <w:pPr>
        <w:rPr>
          <w:b/>
        </w:rPr>
      </w:pPr>
      <w:r>
        <w:rPr>
          <w:noProof/>
        </w:rPr>
        <w:drawing>
          <wp:inline distT="0" distB="0" distL="0" distR="0" wp14:anchorId="1A4ADEFA" wp14:editId="4558EA12">
            <wp:extent cx="9744075" cy="7305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D5" w:rsidRPr="004360D5" w:rsidRDefault="004360D5" w:rsidP="004360D5"/>
    <w:p w:rsidR="00274E42" w:rsidRDefault="00274E42" w:rsidP="00274E42">
      <w:pPr>
        <w:pStyle w:val="Heading3"/>
      </w:pPr>
      <w:bookmarkStart w:id="9" w:name="_Toc395529553"/>
      <w:r w:rsidRPr="00274E42">
        <w:rPr>
          <w:b/>
        </w:rPr>
        <w:t xml:space="preserve">Step </w:t>
      </w:r>
      <w:r w:rsidR="004360D5">
        <w:rPr>
          <w:b/>
        </w:rPr>
        <w:t>2</w:t>
      </w:r>
      <w:r>
        <w:t xml:space="preserve">: </w:t>
      </w:r>
      <w:r w:rsidR="004360D5">
        <w:t>Configure your newly created Active Directory Application to access the Azure Resource Manager APIs</w:t>
      </w:r>
      <w:bookmarkEnd w:id="9"/>
    </w:p>
    <w:p w:rsidR="004360D5" w:rsidRDefault="00A75898" w:rsidP="00A75898">
      <w:pPr>
        <w:pStyle w:val="ListParagraph"/>
        <w:numPr>
          <w:ilvl w:val="0"/>
          <w:numId w:val="6"/>
        </w:numPr>
      </w:pPr>
      <w:r>
        <w:t xml:space="preserve">Select the </w:t>
      </w:r>
      <w:r w:rsidRPr="00A75898">
        <w:rPr>
          <w:b/>
        </w:rPr>
        <w:t xml:space="preserve">CONFIGURE </w:t>
      </w:r>
      <w:r w:rsidRPr="00A75898">
        <w:t>tab</w:t>
      </w:r>
      <w:r>
        <w:t xml:space="preserve"> to enter the Azure Active Directory application configuration page</w:t>
      </w:r>
    </w:p>
    <w:p w:rsidR="004360D5" w:rsidRPr="004360D5" w:rsidRDefault="004360D5" w:rsidP="00A75898">
      <w:r>
        <w:rPr>
          <w:noProof/>
        </w:rPr>
        <w:lastRenderedPageBreak/>
        <w:drawing>
          <wp:inline distT="0" distB="0" distL="0" distR="0" wp14:anchorId="7F1898CA" wp14:editId="6DAA7EEE">
            <wp:extent cx="9744075" cy="730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98" w:rsidRDefault="00A75898" w:rsidP="00A75898"/>
    <w:p w:rsidR="00A75898" w:rsidRDefault="00A75898" w:rsidP="00A75898">
      <w:pPr>
        <w:pStyle w:val="ListParagraph"/>
        <w:numPr>
          <w:ilvl w:val="0"/>
          <w:numId w:val="6"/>
        </w:numPr>
      </w:pPr>
      <w:r>
        <w:t xml:space="preserve">In the Azure Active Directory application Configuration tab scroll to the bottom of the page to the </w:t>
      </w:r>
      <w:r w:rsidRPr="00A75898">
        <w:rPr>
          <w:b/>
        </w:rPr>
        <w:t>permissions to other applications</w:t>
      </w:r>
      <w:r>
        <w:t xml:space="preserve"> section</w:t>
      </w:r>
    </w:p>
    <w:p w:rsidR="00274E42" w:rsidRDefault="00A75898" w:rsidP="00A75898">
      <w:r>
        <w:rPr>
          <w:noProof/>
        </w:rPr>
        <w:lastRenderedPageBreak/>
        <w:drawing>
          <wp:inline distT="0" distB="0" distL="0" distR="0" wp14:anchorId="40D472E9" wp14:editId="314937A0">
            <wp:extent cx="7239000" cy="9153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650"/>
                    <a:stretch/>
                  </pic:blipFill>
                  <pic:spPr bwMode="auto">
                    <a:xfrm>
                      <a:off x="0" y="0"/>
                      <a:ext cx="7239000" cy="915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898" w:rsidRPr="008B19C7" w:rsidRDefault="00A75898" w:rsidP="00A75898">
      <w:pPr>
        <w:pStyle w:val="ListParagraph"/>
        <w:numPr>
          <w:ilvl w:val="0"/>
          <w:numId w:val="6"/>
        </w:numPr>
      </w:pPr>
      <w:r>
        <w:lastRenderedPageBreak/>
        <w:t xml:space="preserve">Add the </w:t>
      </w:r>
      <w:r w:rsidR="008B19C7" w:rsidRPr="008B19C7">
        <w:rPr>
          <w:b/>
        </w:rPr>
        <w:t>Windows Azure Service Management API</w:t>
      </w:r>
      <w:r w:rsidR="008B19C7">
        <w:t xml:space="preserve"> application and delegate permissions to </w:t>
      </w:r>
      <w:r w:rsidR="008B19C7" w:rsidRPr="008B19C7">
        <w:rPr>
          <w:b/>
        </w:rPr>
        <w:t>Access Azure Service Management</w:t>
      </w:r>
    </w:p>
    <w:p w:rsidR="008B19C7" w:rsidRDefault="008B19C7" w:rsidP="00A75898">
      <w:pPr>
        <w:pStyle w:val="ListParagraph"/>
        <w:numPr>
          <w:ilvl w:val="0"/>
          <w:numId w:val="6"/>
        </w:numPr>
      </w:pPr>
      <w:r>
        <w:rPr>
          <w:b/>
        </w:rPr>
        <w:t>Click</w:t>
      </w:r>
      <w:r>
        <w:t xml:space="preserve"> the </w:t>
      </w:r>
      <w:r w:rsidRPr="008B19C7">
        <w:rPr>
          <w:b/>
        </w:rPr>
        <w:t>SAVE</w:t>
      </w:r>
      <w:r>
        <w:t xml:space="preserve"> button to save your changes</w:t>
      </w:r>
    </w:p>
    <w:p w:rsidR="00F81624" w:rsidRDefault="00A75898" w:rsidP="00A75898">
      <w:r>
        <w:rPr>
          <w:noProof/>
        </w:rPr>
        <w:drawing>
          <wp:inline distT="0" distB="0" distL="0" distR="0" wp14:anchorId="60E7CCF0" wp14:editId="37AE0EE5">
            <wp:extent cx="9744075" cy="7305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24" w:rsidRDefault="00A75898" w:rsidP="008B19C7">
      <w:pPr>
        <w:pStyle w:val="Heading3"/>
      </w:pPr>
      <w:bookmarkStart w:id="10" w:name="_Toc395529554"/>
      <w:r w:rsidRPr="008B19C7">
        <w:rPr>
          <w:b/>
        </w:rPr>
        <w:lastRenderedPageBreak/>
        <w:t xml:space="preserve">Step 3: </w:t>
      </w:r>
      <w:r w:rsidRPr="008B19C7">
        <w:t>Collect the configuration information</w:t>
      </w:r>
      <w:bookmarkEnd w:id="10"/>
    </w:p>
    <w:p w:rsidR="008B19C7" w:rsidRDefault="008B19C7" w:rsidP="003A151C">
      <w:pPr>
        <w:pStyle w:val="Heading4"/>
      </w:pPr>
      <w:r>
        <w:t>Azure Subscription ID</w:t>
      </w:r>
    </w:p>
    <w:p w:rsidR="008B19C7" w:rsidRDefault="008B19C7" w:rsidP="008B19C7">
      <w:pPr>
        <w:pStyle w:val="ListParagraph"/>
      </w:pPr>
      <w:r>
        <w:t xml:space="preserve">The azure subscription id can be found by going to the </w:t>
      </w:r>
      <w:r w:rsidRPr="008B19C7">
        <w:rPr>
          <w:b/>
        </w:rPr>
        <w:t>SETTINGS</w:t>
      </w:r>
      <w:r>
        <w:t xml:space="preserve"> section of the </w:t>
      </w:r>
      <w:r w:rsidRPr="008B19C7">
        <w:rPr>
          <w:b/>
        </w:rPr>
        <w:t>Azure Management Portal</w:t>
      </w:r>
      <w:r>
        <w:rPr>
          <w:b/>
        </w:rPr>
        <w:t xml:space="preserve"> </w:t>
      </w:r>
      <w:r w:rsidRPr="008B19C7">
        <w:t>under the</w:t>
      </w:r>
      <w:r>
        <w:rPr>
          <w:b/>
        </w:rPr>
        <w:t xml:space="preserve"> SUBSCRIPTIONS</w:t>
      </w:r>
      <w:r w:rsidRPr="008B19C7">
        <w:t xml:space="preserve"> tab</w:t>
      </w:r>
    </w:p>
    <w:p w:rsidR="008B19C7" w:rsidRDefault="008B19C7" w:rsidP="008B19C7">
      <w:r>
        <w:rPr>
          <w:noProof/>
        </w:rPr>
        <w:drawing>
          <wp:inline distT="0" distB="0" distL="0" distR="0" wp14:anchorId="2B7E3CC3" wp14:editId="24EDC8F4">
            <wp:extent cx="9744075" cy="7305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1C" w:rsidRDefault="003A151C" w:rsidP="00122028">
      <w:pPr>
        <w:pStyle w:val="Heading4"/>
      </w:pPr>
      <w:r>
        <w:lastRenderedPageBreak/>
        <w:t>Azure Active Directory Tenant ID</w:t>
      </w:r>
    </w:p>
    <w:p w:rsidR="00122028" w:rsidRDefault="00122028" w:rsidP="00122028">
      <w:r w:rsidRPr="00122028">
        <w:rPr>
          <w:b/>
        </w:rPr>
        <w:t>Azure Active Directory Tenant ID</w:t>
      </w:r>
      <w:r>
        <w:t xml:space="preserve"> can be found by </w:t>
      </w:r>
      <w:r w:rsidRPr="00122028">
        <w:rPr>
          <w:b/>
        </w:rPr>
        <w:t>Azure Active Directory</w:t>
      </w:r>
      <w:r>
        <w:t xml:space="preserve"> section of the </w:t>
      </w:r>
      <w:r w:rsidRPr="008B19C7">
        <w:rPr>
          <w:b/>
        </w:rPr>
        <w:t>Azure Management Portal</w:t>
      </w:r>
      <w:r>
        <w:rPr>
          <w:b/>
        </w:rPr>
        <w:t xml:space="preserve"> </w:t>
      </w:r>
      <w:r w:rsidRPr="00122028">
        <w:t>and</w:t>
      </w:r>
      <w:r>
        <w:rPr>
          <w:b/>
        </w:rPr>
        <w:t xml:space="preserve"> </w:t>
      </w:r>
      <w:r w:rsidRPr="00122028">
        <w:t>select</w:t>
      </w:r>
      <w:r>
        <w:t xml:space="preserve">ing the correct directory. You should see your configured </w:t>
      </w:r>
      <w:r w:rsidRPr="00122028">
        <w:rPr>
          <w:b/>
        </w:rPr>
        <w:t>Azure Active Directory Application</w:t>
      </w:r>
      <w:r>
        <w:t xml:space="preserve"> listed.</w:t>
      </w:r>
    </w:p>
    <w:p w:rsidR="00122028" w:rsidRPr="00122028" w:rsidRDefault="00122028" w:rsidP="00122028">
      <w:pPr>
        <w:rPr>
          <w:b/>
        </w:rPr>
      </w:pPr>
      <w:r w:rsidRPr="00122028">
        <w:rPr>
          <w:b/>
        </w:rPr>
        <w:t xml:space="preserve">Click </w:t>
      </w:r>
      <w:r w:rsidRPr="00122028">
        <w:t>on</w:t>
      </w:r>
      <w:r w:rsidRPr="00122028">
        <w:rPr>
          <w:b/>
        </w:rPr>
        <w:t xml:space="preserve"> View Endpoints </w:t>
      </w:r>
    </w:p>
    <w:p w:rsidR="00F81624" w:rsidRDefault="00F81624" w:rsidP="00A75898">
      <w:r>
        <w:rPr>
          <w:noProof/>
        </w:rPr>
        <w:lastRenderedPageBreak/>
        <w:drawing>
          <wp:inline distT="0" distB="0" distL="0" distR="0" wp14:anchorId="5142F063" wp14:editId="100CE534">
            <wp:extent cx="9744075" cy="7305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24" w:rsidRDefault="00122028" w:rsidP="00F81624">
      <w:r>
        <w:t xml:space="preserve">The </w:t>
      </w:r>
      <w:r w:rsidRPr="00122028">
        <w:rPr>
          <w:b/>
        </w:rPr>
        <w:t>Azure Active Directory Tenant Id</w:t>
      </w:r>
      <w:r>
        <w:t xml:space="preserve"> is an alphanumeric string that is part of the URI of your authentication endpoints:</w:t>
      </w:r>
    </w:p>
    <w:p w:rsidR="00F81624" w:rsidRDefault="00F81624" w:rsidP="00A75898">
      <w:r>
        <w:rPr>
          <w:noProof/>
        </w:rPr>
        <w:lastRenderedPageBreak/>
        <w:drawing>
          <wp:inline distT="0" distB="0" distL="0" distR="0" wp14:anchorId="59C1AA32" wp14:editId="75AB23BE">
            <wp:extent cx="9744075" cy="7305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28" w:rsidRDefault="00122028" w:rsidP="00A75898"/>
    <w:p w:rsidR="00122028" w:rsidRDefault="00122028" w:rsidP="00122028">
      <w:pPr>
        <w:pStyle w:val="Heading4"/>
      </w:pPr>
      <w:r>
        <w:lastRenderedPageBreak/>
        <w:t>Azure Active Directory Application Name, Tenant ID and Redirect URIs</w:t>
      </w:r>
    </w:p>
    <w:p w:rsidR="00122028" w:rsidRDefault="00122028" w:rsidP="00A75898">
      <w:r>
        <w:t xml:space="preserve">Navigate to the </w:t>
      </w:r>
      <w:r w:rsidRPr="00122028">
        <w:rPr>
          <w:b/>
        </w:rPr>
        <w:t>Azure Active Directory</w:t>
      </w:r>
      <w:r>
        <w:t xml:space="preserve"> section, select your application form the list and click on the </w:t>
      </w:r>
      <w:r w:rsidRPr="00122028">
        <w:rPr>
          <w:b/>
        </w:rPr>
        <w:t>CONFIGURE</w:t>
      </w:r>
      <w:r>
        <w:t xml:space="preserve"> tab.</w:t>
      </w:r>
    </w:p>
    <w:p w:rsidR="00122028" w:rsidRDefault="00122028" w:rsidP="00A75898">
      <w:r>
        <w:t>The</w:t>
      </w:r>
      <w:r w:rsidRPr="00122028">
        <w:rPr>
          <w:b/>
        </w:rPr>
        <w:t xml:space="preserve"> Azure Active Directory Application Name</w:t>
      </w:r>
      <w:r>
        <w:t>,</w:t>
      </w:r>
      <w:r w:rsidRPr="00122028">
        <w:rPr>
          <w:b/>
        </w:rPr>
        <w:t xml:space="preserve"> </w:t>
      </w:r>
      <w:proofErr w:type="spellStart"/>
      <w:r w:rsidRPr="00122028">
        <w:rPr>
          <w:b/>
        </w:rPr>
        <w:t>CientID</w:t>
      </w:r>
      <w:proofErr w:type="spellEnd"/>
      <w:r>
        <w:t xml:space="preserve"> and </w:t>
      </w:r>
      <w:r w:rsidRPr="00122028">
        <w:rPr>
          <w:b/>
        </w:rPr>
        <w:t>Redirect URI</w:t>
      </w:r>
      <w:r>
        <w:t xml:space="preserve"> are presented in this page.</w:t>
      </w:r>
    </w:p>
    <w:p w:rsidR="00F81624" w:rsidRDefault="00F81624" w:rsidP="00A75898">
      <w:r>
        <w:rPr>
          <w:noProof/>
        </w:rPr>
        <w:lastRenderedPageBreak/>
        <w:drawing>
          <wp:inline distT="0" distB="0" distL="0" distR="0" wp14:anchorId="41871939" wp14:editId="76DF7A71">
            <wp:extent cx="9744075" cy="7305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28" w:rsidRDefault="00122028" w:rsidP="00A75898"/>
    <w:p w:rsidR="00A75898" w:rsidRPr="00A75898" w:rsidRDefault="00A75898" w:rsidP="00122028">
      <w:pPr>
        <w:pStyle w:val="Heading3"/>
      </w:pPr>
      <w:bookmarkStart w:id="11" w:name="_Toc395529555"/>
      <w:r w:rsidRPr="00220E45">
        <w:rPr>
          <w:b/>
        </w:rPr>
        <w:lastRenderedPageBreak/>
        <w:t>Step 4</w:t>
      </w:r>
      <w:r>
        <w:t xml:space="preserve"> </w:t>
      </w:r>
      <w:proofErr w:type="spellStart"/>
      <w:r>
        <w:t>UppdateAppConfig</w:t>
      </w:r>
      <w:bookmarkEnd w:id="11"/>
      <w:proofErr w:type="spellEnd"/>
    </w:p>
    <w:p w:rsidR="00A75898" w:rsidRDefault="001D06D1" w:rsidP="001D06D1">
      <w:r>
        <w:t>The Websites-ARM-</w:t>
      </w:r>
      <w:proofErr w:type="spellStart"/>
      <w:r>
        <w:t>SampleExplorer</w:t>
      </w:r>
      <w:proofErr w:type="spellEnd"/>
      <w:r>
        <w:t xml:space="preserve"> contains an </w:t>
      </w:r>
      <w:proofErr w:type="spellStart"/>
      <w:r>
        <w:t>App.config</w:t>
      </w:r>
      <w:proofErr w:type="spellEnd"/>
      <w:r>
        <w:t xml:space="preserve"> file with place holder values for all of the necessary configuration settings. Replace all the placeholder values with the right settings for your solution.</w:t>
      </w:r>
    </w:p>
    <w:p w:rsidR="001D06D1" w:rsidRPr="001D06D1" w:rsidRDefault="001D06D1" w:rsidP="001D06D1">
      <w:pPr>
        <w:shd w:val="clear" w:color="auto" w:fill="FFC000" w:themeFill="accent4"/>
        <w:spacing w:after="0"/>
        <w:jc w:val="right"/>
        <w:rPr>
          <w:rFonts w:ascii="OCR A Extended" w:hAnsi="OCR A Extended"/>
          <w:b/>
        </w:rPr>
      </w:pPr>
      <w:r w:rsidRPr="001D06D1">
        <w:rPr>
          <w:rFonts w:ascii="OCR A Extended" w:hAnsi="OCR A Extended"/>
          <w:b/>
        </w:rPr>
        <w:t>&lt;</w:t>
      </w:r>
      <w:proofErr w:type="gramStart"/>
      <w:r w:rsidRPr="001D06D1">
        <w:rPr>
          <w:rFonts w:ascii="OCR A Extended" w:hAnsi="OCR A Extended"/>
          <w:b/>
        </w:rPr>
        <w:t>code</w:t>
      </w:r>
      <w:proofErr w:type="gramEnd"/>
      <w:r w:rsidRPr="001D06D1">
        <w:rPr>
          <w:rFonts w:ascii="OCR A Extended" w:hAnsi="OCR A Extended"/>
          <w:b/>
        </w:rPr>
        <w:t xml:space="preserve"> </w:t>
      </w:r>
      <w:proofErr w:type="spellStart"/>
      <w:r w:rsidRPr="001D06D1">
        <w:rPr>
          <w:rFonts w:ascii="OCR A Extended" w:hAnsi="OCR A Extended"/>
          <w:b/>
        </w:rPr>
        <w:t>snipet</w:t>
      </w:r>
      <w:proofErr w:type="spellEnd"/>
      <w:r w:rsidRPr="001D06D1">
        <w:rPr>
          <w:rFonts w:ascii="OCR A Extended" w:hAnsi="OCR A Extended"/>
          <w:b/>
        </w:rPr>
        <w:t>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>&lt;</w:t>
      </w:r>
      <w:proofErr w:type="spellStart"/>
      <w:proofErr w:type="gramStart"/>
      <w:r w:rsidRPr="001D06D1">
        <w:rPr>
          <w:rFonts w:ascii="OCR A Extended" w:eastAsia="Times New Roman" w:hAnsi="OCR A Extended" w:cs="Courier New"/>
          <w:sz w:val="20"/>
          <w:szCs w:val="20"/>
        </w:rPr>
        <w:t>appSettings</w:t>
      </w:r>
      <w:proofErr w:type="spellEnd"/>
      <w:proofErr w:type="gramEnd"/>
      <w:r w:rsidRPr="001D06D1">
        <w:rPr>
          <w:rFonts w:ascii="OCR A Extended" w:eastAsia="Times New Roman" w:hAnsi="OCR A Extended" w:cs="Courier New"/>
          <w:sz w:val="20"/>
          <w:szCs w:val="20"/>
        </w:rPr>
        <w:t>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color w:val="70AD47" w:themeColor="accent6"/>
          <w:sz w:val="20"/>
          <w:szCs w:val="20"/>
        </w:rPr>
      </w:pPr>
      <w:r w:rsidRPr="001D06D1">
        <w:rPr>
          <w:rFonts w:ascii="OCR A Extended" w:eastAsia="Times New Roman" w:hAnsi="OCR A Extended" w:cs="Courier New"/>
          <w:color w:val="70AD47" w:themeColor="accent6"/>
          <w:sz w:val="20"/>
          <w:szCs w:val="20"/>
        </w:rPr>
        <w:t xml:space="preserve">    </w:t>
      </w:r>
      <w:proofErr w:type="gramStart"/>
      <w:r w:rsidRPr="001D06D1">
        <w:rPr>
          <w:rFonts w:ascii="OCR A Extended" w:eastAsia="Times New Roman" w:hAnsi="OCR A Extended" w:cs="Courier New"/>
          <w:color w:val="70AD47" w:themeColor="accent6"/>
          <w:sz w:val="20"/>
          <w:szCs w:val="20"/>
        </w:rPr>
        <w:t>&lt;!--</w:t>
      </w:r>
      <w:proofErr w:type="gramEnd"/>
      <w:r w:rsidRPr="001D06D1">
        <w:rPr>
          <w:rFonts w:ascii="OCR A Extended" w:eastAsia="Times New Roman" w:hAnsi="OCR A Extended" w:cs="Courier New"/>
          <w:color w:val="70AD47" w:themeColor="accent6"/>
          <w:sz w:val="20"/>
          <w:szCs w:val="20"/>
        </w:rPr>
        <w:t xml:space="preserve"> Subscription--&gt;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  &lt;add key="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subscriptionID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" value="Subscription ID"/&gt;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color w:val="000000"/>
          <w:sz w:val="20"/>
          <w:szCs w:val="20"/>
        </w:rPr>
      </w:pP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color w:val="70AD47" w:themeColor="accent6"/>
          <w:sz w:val="20"/>
          <w:szCs w:val="20"/>
        </w:rPr>
      </w:pPr>
      <w:r w:rsidRPr="001D06D1">
        <w:rPr>
          <w:rFonts w:ascii="OCR A Extended" w:eastAsia="Times New Roman" w:hAnsi="OCR A Extended" w:cs="Courier New"/>
          <w:color w:val="70AD47" w:themeColor="accent6"/>
          <w:sz w:val="20"/>
          <w:szCs w:val="20"/>
        </w:rPr>
        <w:t xml:space="preserve">    &lt;!--AAD Configuration--&gt;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  &lt;add key="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ActiveDirectoryApplicationName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" value="Application 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NAme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"/&gt;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  &lt;add key="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ActiveDirectoryApplicationRedirect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" value="Redirect URL"/&gt;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  &lt;add key="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ActiveDirectoryClientID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" value="Client ID"/&gt;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  &lt;add key="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ActiveDirectoryadTenant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" value="Tenant ID"/&gt;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  &lt;add key="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ActiveDirectoryResourceUri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" value="https://management.core.windows.net/"/&gt;</w:t>
      </w:r>
    </w:p>
    <w:p w:rsidR="001D06D1" w:rsidRPr="001D06D1" w:rsidRDefault="001D06D1" w:rsidP="001D06D1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CR A Extended" w:eastAsia="Times New Roman" w:hAnsi="OCR A Extended" w:cs="Courier New"/>
          <w:sz w:val="20"/>
          <w:szCs w:val="20"/>
        </w:rPr>
      </w:pPr>
      <w:r w:rsidRPr="001D06D1">
        <w:rPr>
          <w:rFonts w:ascii="OCR A Extended" w:eastAsia="Times New Roman" w:hAnsi="OCR A Extended" w:cs="Courier New"/>
          <w:sz w:val="20"/>
          <w:szCs w:val="20"/>
        </w:rPr>
        <w:t xml:space="preserve">  &lt;/</w:t>
      </w:r>
      <w:proofErr w:type="spellStart"/>
      <w:r w:rsidRPr="001D06D1">
        <w:rPr>
          <w:rFonts w:ascii="OCR A Extended" w:eastAsia="Times New Roman" w:hAnsi="OCR A Extended" w:cs="Courier New"/>
          <w:sz w:val="20"/>
          <w:szCs w:val="20"/>
        </w:rPr>
        <w:t>appSettings</w:t>
      </w:r>
      <w:proofErr w:type="spellEnd"/>
      <w:r w:rsidRPr="001D06D1">
        <w:rPr>
          <w:rFonts w:ascii="OCR A Extended" w:eastAsia="Times New Roman" w:hAnsi="OCR A Extended" w:cs="Courier New"/>
          <w:sz w:val="20"/>
          <w:szCs w:val="20"/>
        </w:rPr>
        <w:t>&gt;</w:t>
      </w:r>
    </w:p>
    <w:p w:rsidR="001D06D1" w:rsidRPr="001D06D1" w:rsidRDefault="001D06D1" w:rsidP="001D06D1">
      <w:pPr>
        <w:shd w:val="clear" w:color="auto" w:fill="FFC000" w:themeFill="accent4"/>
        <w:jc w:val="right"/>
        <w:rPr>
          <w:rFonts w:ascii="OCR A Extended" w:hAnsi="OCR A Extended"/>
          <w:b/>
        </w:rPr>
      </w:pPr>
      <w:r w:rsidRPr="001D06D1">
        <w:rPr>
          <w:rFonts w:ascii="OCR A Extended" w:hAnsi="OCR A Extended"/>
          <w:b/>
        </w:rPr>
        <w:t>&lt;</w:t>
      </w:r>
      <w:proofErr w:type="gramStart"/>
      <w:r w:rsidRPr="001D06D1">
        <w:rPr>
          <w:rFonts w:ascii="OCR A Extended" w:hAnsi="OCR A Extended"/>
          <w:b/>
        </w:rPr>
        <w:t>code</w:t>
      </w:r>
      <w:proofErr w:type="gramEnd"/>
      <w:r w:rsidRPr="001D06D1">
        <w:rPr>
          <w:rFonts w:ascii="OCR A Extended" w:hAnsi="OCR A Extended"/>
          <w:b/>
        </w:rPr>
        <w:t xml:space="preserve"> </w:t>
      </w:r>
      <w:proofErr w:type="spellStart"/>
      <w:r w:rsidRPr="001D06D1">
        <w:rPr>
          <w:rFonts w:ascii="OCR A Extended" w:hAnsi="OCR A Extended"/>
          <w:b/>
        </w:rPr>
        <w:t>snipet</w:t>
      </w:r>
      <w:proofErr w:type="spellEnd"/>
      <w:r w:rsidRPr="001D06D1">
        <w:rPr>
          <w:rFonts w:ascii="OCR A Extended" w:hAnsi="OCR A Extended"/>
          <w:b/>
        </w:rPr>
        <w:t>&gt;</w:t>
      </w:r>
    </w:p>
    <w:p w:rsidR="001D06D1" w:rsidRDefault="001D06D1" w:rsidP="001D06D1"/>
    <w:p w:rsidR="00306948" w:rsidRDefault="00306948" w:rsidP="00306948">
      <w:pPr>
        <w:pStyle w:val="Heading1"/>
      </w:pPr>
      <w:bookmarkStart w:id="12" w:name="_Toc395529556"/>
      <w:r>
        <w:t>Web Hosting Plan Samples</w:t>
      </w:r>
      <w:bookmarkEnd w:id="12"/>
    </w:p>
    <w:p w:rsidR="00220E45" w:rsidRPr="00220E45" w:rsidRDefault="00220E45" w:rsidP="00220E45">
      <w:r>
        <w:t>Web Hosting Plan operations</w:t>
      </w:r>
    </w:p>
    <w:p w:rsidR="00306948" w:rsidRDefault="00306948" w:rsidP="00306948">
      <w:pPr>
        <w:pStyle w:val="Heading1"/>
      </w:pPr>
      <w:bookmarkStart w:id="13" w:name="_Toc395529557"/>
      <w:r>
        <w:t>Websites Samples</w:t>
      </w:r>
      <w:bookmarkEnd w:id="13"/>
    </w:p>
    <w:p w:rsidR="00220E45" w:rsidRPr="00220E45" w:rsidRDefault="00220E45" w:rsidP="00220E45">
      <w:r>
        <w:t>Websites operations</w:t>
      </w:r>
    </w:p>
    <w:p w:rsidR="00220E45" w:rsidRPr="00220E45" w:rsidRDefault="00220E45" w:rsidP="00220E45"/>
    <w:p w:rsidR="00306948" w:rsidRDefault="00306948"/>
    <w:sectPr w:rsidR="0030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7ACF"/>
    <w:multiLevelType w:val="hybridMultilevel"/>
    <w:tmpl w:val="27C0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41815"/>
    <w:multiLevelType w:val="hybridMultilevel"/>
    <w:tmpl w:val="9C0E5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2313A"/>
    <w:multiLevelType w:val="hybridMultilevel"/>
    <w:tmpl w:val="A544C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914BA"/>
    <w:multiLevelType w:val="hybridMultilevel"/>
    <w:tmpl w:val="B1A0B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352"/>
    <w:multiLevelType w:val="hybridMultilevel"/>
    <w:tmpl w:val="6D560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A770D"/>
    <w:multiLevelType w:val="hybridMultilevel"/>
    <w:tmpl w:val="56F2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F60A4"/>
    <w:multiLevelType w:val="hybridMultilevel"/>
    <w:tmpl w:val="7AA8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D1CD8"/>
    <w:multiLevelType w:val="hybridMultilevel"/>
    <w:tmpl w:val="C0643394"/>
    <w:lvl w:ilvl="0" w:tplc="232811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EA2ED6"/>
    <w:multiLevelType w:val="hybridMultilevel"/>
    <w:tmpl w:val="3E56F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B2273"/>
    <w:multiLevelType w:val="hybridMultilevel"/>
    <w:tmpl w:val="789EC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in Rizvi">
    <w15:presenceInfo w15:providerId="AD" w15:userId="S-1-5-21-397955417-626881126-188441444-42093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48"/>
    <w:rsid w:val="00122028"/>
    <w:rsid w:val="001D06D1"/>
    <w:rsid w:val="00220E45"/>
    <w:rsid w:val="00274E42"/>
    <w:rsid w:val="002C501C"/>
    <w:rsid w:val="00306948"/>
    <w:rsid w:val="003A151C"/>
    <w:rsid w:val="004360D5"/>
    <w:rsid w:val="004A20D8"/>
    <w:rsid w:val="004F20A2"/>
    <w:rsid w:val="0054427C"/>
    <w:rsid w:val="008B19C7"/>
    <w:rsid w:val="00A75898"/>
    <w:rsid w:val="00E25F6D"/>
    <w:rsid w:val="00F76F4B"/>
    <w:rsid w:val="00F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37E35-B307-4EFB-880F-5640D21E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4E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4E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4E4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A15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6D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20E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0E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0E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0E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get.org/packages/Microsoft.Azure.Management.WebSites/0.10.0-prerelea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hyperlink" Target="http://www.nuget.org/packages/Microsoft.IdentityModel.Clients.ActiveDirectory/2.8.10804.1442-r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tardif/AzureWebsitesAPISample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73F7-1787-4B37-8F2A-1BFB1844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17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Tardif</dc:creator>
  <cp:keywords/>
  <dc:description/>
  <cp:lastModifiedBy>Zain Rizvi</cp:lastModifiedBy>
  <cp:revision>5</cp:revision>
  <dcterms:created xsi:type="dcterms:W3CDTF">2014-08-08T18:09:00Z</dcterms:created>
  <dcterms:modified xsi:type="dcterms:W3CDTF">2014-08-14T18:34:00Z</dcterms:modified>
</cp:coreProperties>
</file>